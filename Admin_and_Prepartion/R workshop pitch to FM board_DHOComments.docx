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AF" w:rsidRDefault="005209AF">
      <w:r>
        <w:t xml:space="preserve">We propose </w:t>
      </w:r>
      <w:del w:id="0" w:author="Derek Ogle" w:date="2014-05-19T20:25:00Z">
        <w:r w:rsidDel="00B56E21">
          <w:delText xml:space="preserve">to put on </w:delText>
        </w:r>
      </w:del>
      <w:del w:id="1" w:author="Derek Ogle" w:date="2014-05-19T20:26:00Z">
        <w:r w:rsidDel="00B56E21">
          <w:delText>a</w:delText>
        </w:r>
      </w:del>
      <w:ins w:id="2" w:author="Derek Ogle" w:date="2014-05-19T20:26:00Z">
        <w:r w:rsidR="00B56E21">
          <w:t>several</w:t>
        </w:r>
      </w:ins>
      <w:r>
        <w:t xml:space="preserve"> workshop</w:t>
      </w:r>
      <w:ins w:id="3" w:author="Derek Ogle" w:date="2014-05-19T20:26:00Z">
        <w:r w:rsidR="00B56E21">
          <w:t>s</w:t>
        </w:r>
      </w:ins>
      <w:r>
        <w:t xml:space="preserve"> </w:t>
      </w:r>
      <w:ins w:id="4" w:author="Derek Ogle" w:date="2014-05-19T20:25:00Z">
        <w:r w:rsidR="00B56E21">
          <w:t>on the use of R tailored specifically for WDNR needs</w:t>
        </w:r>
        <w:r w:rsidR="00B56E21">
          <w:t xml:space="preserve"> to be given </w:t>
        </w:r>
      </w:ins>
      <w:ins w:id="5" w:author="Derek Ogle" w:date="2014-05-19T20:26:00Z">
        <w:r w:rsidR="00B56E21">
          <w:t>in conjunction with</w:t>
        </w:r>
      </w:ins>
      <w:del w:id="6" w:author="Derek Ogle" w:date="2014-05-19T20:26:00Z">
        <w:r w:rsidDel="00B56E21">
          <w:delText>at</w:delText>
        </w:r>
      </w:del>
      <w:r>
        <w:t xml:space="preserve"> the </w:t>
      </w:r>
      <w:ins w:id="7" w:author="Derek Ogle" w:date="2014-05-19T20:26:00Z">
        <w:r w:rsidR="00B56E21">
          <w:t xml:space="preserve">2015 </w:t>
        </w:r>
      </w:ins>
      <w:r>
        <w:t>FM Statewide meeting</w:t>
      </w:r>
      <w:del w:id="8" w:author="Derek Ogle" w:date="2014-05-19T20:25:00Z">
        <w:r w:rsidDel="00B56E21">
          <w:delText xml:space="preserve"> on the use of R tailored specifically for WDNR needs</w:delText>
        </w:r>
      </w:del>
      <w:r>
        <w:t xml:space="preserve">. </w:t>
      </w:r>
      <w:ins w:id="9" w:author="Derek Ogle" w:date="2014-05-19T20:27:00Z">
        <w:r w:rsidR="00B56E21">
          <w:t xml:space="preserve"> Specifically, we propose the following</w:t>
        </w:r>
      </w:ins>
      <w:del w:id="10" w:author="Derek Ogle" w:date="2014-05-19T20:28:00Z">
        <w:r w:rsidDel="00B56E21">
          <w:delText>The workshop would consist of</w:delText>
        </w:r>
      </w:del>
      <w:r>
        <w:t>:</w:t>
      </w:r>
    </w:p>
    <w:p w:rsidR="007D2E58" w:rsidRDefault="005209AF" w:rsidP="005209AF">
      <w:pPr>
        <w:pStyle w:val="ListParagraph"/>
        <w:numPr>
          <w:ilvl w:val="0"/>
          <w:numId w:val="3"/>
        </w:numPr>
      </w:pPr>
      <w:r>
        <w:t>A large (up to 40 people), 1-day session</w:t>
      </w:r>
      <w:ins w:id="11" w:author="Derek Ogle" w:date="2014-05-19T20:28:00Z">
        <w:r w:rsidR="00B56E21">
          <w:t xml:space="preserve"> on the day</w:t>
        </w:r>
      </w:ins>
      <w:r>
        <w:t xml:space="preserve"> prior to the Statewide (March 2, 2015)</w:t>
      </w:r>
      <w:ins w:id="12" w:author="Derek Ogle" w:date="2014-05-19T20:29:00Z">
        <w:r w:rsidR="00B56E21">
          <w:t xml:space="preserve"> that</w:t>
        </w:r>
      </w:ins>
      <w:del w:id="13" w:author="Derek Ogle" w:date="2014-05-19T20:29:00Z">
        <w:r w:rsidDel="00B56E21">
          <w:delText>. This session</w:delText>
        </w:r>
      </w:del>
      <w:r>
        <w:t xml:space="preserve"> would focus on the basic concepts of how to use R</w:t>
      </w:r>
      <w:r w:rsidR="00550200">
        <w:t>,</w:t>
      </w:r>
      <w:r>
        <w:t xml:space="preserve"> provide tools that are immediately useful for FM (or research) staff, </w:t>
      </w:r>
      <w:r w:rsidR="00550200">
        <w:t>and</w:t>
      </w:r>
      <w:r>
        <w:t xml:space="preserve"> highlight some higher-level capabilities</w:t>
      </w:r>
      <w:ins w:id="14" w:author="Derek Ogle" w:date="2014-05-19T20:29:00Z">
        <w:r w:rsidR="00B56E21">
          <w:t xml:space="preserve"> (to motivate future interest)</w:t>
        </w:r>
      </w:ins>
      <w:r>
        <w:t>.</w:t>
      </w:r>
      <w:del w:id="15" w:author="Derek Ogle" w:date="2014-05-19T20:30:00Z">
        <w:r w:rsidDel="00B56E21">
          <w:delText xml:space="preserve"> </w:delText>
        </w:r>
      </w:del>
      <w:ins w:id="16" w:author="Derek Ogle" w:date="2014-05-19T20:30:00Z">
        <w:r w:rsidR="00B56E21">
          <w:t xml:space="preserve">  Potential topics </w:t>
        </w:r>
      </w:ins>
      <w:ins w:id="17" w:author="Derek Ogle" w:date="2014-05-19T20:38:00Z">
        <w:r w:rsidR="007F5696">
          <w:t xml:space="preserve">for this session </w:t>
        </w:r>
      </w:ins>
      <w:ins w:id="18" w:author="Derek Ogle" w:date="2014-05-19T20:30:00Z">
        <w:r w:rsidR="00B56E21">
          <w:t>include</w:t>
        </w:r>
      </w:ins>
      <w:ins w:id="19" w:author="Derek Ogle" w:date="2014-05-19T20:38:00Z">
        <w:r w:rsidR="007F5696">
          <w:t>:</w:t>
        </w:r>
      </w:ins>
    </w:p>
    <w:p w:rsidR="005209AF" w:rsidDel="00B56E21" w:rsidRDefault="005209AF" w:rsidP="005209AF">
      <w:pPr>
        <w:pStyle w:val="ListParagraph"/>
        <w:numPr>
          <w:ilvl w:val="1"/>
          <w:numId w:val="3"/>
        </w:numPr>
        <w:rPr>
          <w:del w:id="20" w:author="Derek Ogle" w:date="2014-05-19T20:30:00Z"/>
        </w:rPr>
      </w:pPr>
      <w:del w:id="21" w:author="Derek Ogle" w:date="2014-05-19T20:30:00Z">
        <w:r w:rsidDel="00B56E21">
          <w:delText>Potential topics include:</w:delText>
        </w:r>
      </w:del>
    </w:p>
    <w:p w:rsidR="005209AF" w:rsidRDefault="005209AF" w:rsidP="00B56E21">
      <w:pPr>
        <w:pStyle w:val="ListParagraph"/>
        <w:numPr>
          <w:ilvl w:val="1"/>
          <w:numId w:val="3"/>
        </w:numPr>
        <w:pPrChange w:id="22" w:author="Derek Ogle" w:date="2014-05-19T20:30:00Z">
          <w:pPr>
            <w:pStyle w:val="ListParagraph"/>
            <w:numPr>
              <w:ilvl w:val="2"/>
              <w:numId w:val="3"/>
            </w:numPr>
            <w:ind w:left="2210" w:hanging="360"/>
          </w:pPr>
        </w:pPrChange>
      </w:pPr>
      <w:r>
        <w:t>Data management</w:t>
      </w:r>
      <w:ins w:id="23" w:author="Derek Ogle" w:date="2014-05-19T20:55:00Z">
        <w:r w:rsidR="006F262C">
          <w:t xml:space="preserve"> (specific to working with the FM database)</w:t>
        </w:r>
      </w:ins>
    </w:p>
    <w:p w:rsidR="005209AF" w:rsidRDefault="006F262C" w:rsidP="00B56E21">
      <w:pPr>
        <w:pStyle w:val="ListParagraph"/>
        <w:numPr>
          <w:ilvl w:val="2"/>
          <w:numId w:val="5"/>
        </w:numPr>
        <w:pPrChange w:id="24" w:author="Derek Ogle" w:date="2014-05-19T20:31:00Z">
          <w:pPr>
            <w:pStyle w:val="ListParagraph"/>
            <w:numPr>
              <w:ilvl w:val="3"/>
              <w:numId w:val="3"/>
            </w:numPr>
            <w:ind w:left="2930" w:hanging="360"/>
          </w:pPr>
        </w:pPrChange>
      </w:pPr>
      <w:ins w:id="25" w:author="Derek Ogle" w:date="2014-05-19T20:57:00Z">
        <w:r>
          <w:t>Create new variables from existing variables (e.g., length categories)</w:t>
        </w:r>
      </w:ins>
      <w:del w:id="26" w:author="Derek Ogle" w:date="2014-05-19T20:32:00Z">
        <w:r w:rsidR="005209AF" w:rsidDel="007F5696">
          <w:delText xml:space="preserve">Downloading </w:delText>
        </w:r>
      </w:del>
      <w:del w:id="27" w:author="Derek Ogle" w:date="2014-05-19T20:57:00Z">
        <w:r w:rsidR="005209AF" w:rsidDel="006F262C">
          <w:delText>data from FM database</w:delText>
        </w:r>
      </w:del>
    </w:p>
    <w:p w:rsidR="005209AF" w:rsidRDefault="007F5696" w:rsidP="00B56E21">
      <w:pPr>
        <w:pStyle w:val="ListParagraph"/>
        <w:numPr>
          <w:ilvl w:val="2"/>
          <w:numId w:val="5"/>
        </w:numPr>
        <w:pPrChange w:id="28" w:author="Derek Ogle" w:date="2014-05-19T20:31:00Z">
          <w:pPr>
            <w:pStyle w:val="ListParagraph"/>
            <w:numPr>
              <w:ilvl w:val="3"/>
              <w:numId w:val="3"/>
            </w:numPr>
            <w:ind w:left="2930" w:hanging="360"/>
          </w:pPr>
        </w:pPrChange>
      </w:pPr>
      <w:ins w:id="29" w:author="Derek Ogle" w:date="2014-05-19T20:32:00Z">
        <w:r>
          <w:t>Create useful s</w:t>
        </w:r>
      </w:ins>
      <w:del w:id="30" w:author="Derek Ogle" w:date="2014-05-19T20:32:00Z">
        <w:r w:rsidR="005209AF" w:rsidDel="007F5696">
          <w:delText>S</w:delText>
        </w:r>
      </w:del>
      <w:r w:rsidR="005209AF">
        <w:t>ubset</w:t>
      </w:r>
      <w:ins w:id="31" w:author="Derek Ogle" w:date="2014-05-19T20:33:00Z">
        <w:r>
          <w:t>s of FM</w:t>
        </w:r>
      </w:ins>
      <w:del w:id="32" w:author="Derek Ogle" w:date="2014-05-19T20:32:00Z">
        <w:r w:rsidR="005209AF" w:rsidDel="007F5696">
          <w:delText>ting</w:delText>
        </w:r>
      </w:del>
      <w:r w:rsidR="005209AF">
        <w:t xml:space="preserve"> data</w:t>
      </w:r>
      <w:ins w:id="33" w:author="Derek Ogle" w:date="2014-05-19T20:33:00Z">
        <w:r>
          <w:t xml:space="preserve"> (e.g., by lake, by year, by size, etc.)</w:t>
        </w:r>
      </w:ins>
      <w:r w:rsidR="005209AF">
        <w:t xml:space="preserve"> </w:t>
      </w:r>
    </w:p>
    <w:p w:rsidR="005209AF" w:rsidRDefault="005209AF" w:rsidP="00B56E21">
      <w:pPr>
        <w:pStyle w:val="ListParagraph"/>
        <w:numPr>
          <w:ilvl w:val="2"/>
          <w:numId w:val="5"/>
        </w:numPr>
        <w:pPrChange w:id="34" w:author="Derek Ogle" w:date="2014-05-19T20:31:00Z">
          <w:pPr>
            <w:pStyle w:val="ListParagraph"/>
            <w:numPr>
              <w:ilvl w:val="3"/>
              <w:numId w:val="3"/>
            </w:numPr>
            <w:ind w:left="2930" w:hanging="360"/>
          </w:pPr>
        </w:pPrChange>
      </w:pPr>
      <w:r>
        <w:t>Merg</w:t>
      </w:r>
      <w:ins w:id="35" w:author="Derek Ogle" w:date="2014-05-19T20:33:00Z">
        <w:r w:rsidR="007F5696">
          <w:t>e</w:t>
        </w:r>
      </w:ins>
      <w:del w:id="36" w:author="Derek Ogle" w:date="2014-05-19T20:33:00Z">
        <w:r w:rsidDel="007F5696">
          <w:delText>ing</w:delText>
        </w:r>
      </w:del>
      <w:r>
        <w:t xml:space="preserve"> multiple datasets</w:t>
      </w:r>
    </w:p>
    <w:p w:rsidR="005209AF" w:rsidDel="007F5696" w:rsidRDefault="005209AF" w:rsidP="00B56E21">
      <w:pPr>
        <w:pStyle w:val="ListParagraph"/>
        <w:numPr>
          <w:ilvl w:val="1"/>
          <w:numId w:val="3"/>
        </w:numPr>
        <w:rPr>
          <w:del w:id="37" w:author="Derek Ogle" w:date="2014-05-19T20:34:00Z"/>
        </w:rPr>
        <w:pPrChange w:id="38" w:author="Derek Ogle" w:date="2014-05-19T20:30:00Z">
          <w:pPr>
            <w:pStyle w:val="ListParagraph"/>
            <w:numPr>
              <w:ilvl w:val="2"/>
              <w:numId w:val="3"/>
            </w:numPr>
            <w:ind w:left="2210" w:hanging="360"/>
          </w:pPr>
        </w:pPrChange>
      </w:pPr>
      <w:r>
        <w:t>Creat</w:t>
      </w:r>
      <w:ins w:id="39" w:author="Derek Ogle" w:date="2014-05-19T20:33:00Z">
        <w:r w:rsidR="007F5696">
          <w:t>e customizable</w:t>
        </w:r>
      </w:ins>
      <w:del w:id="40" w:author="Derek Ogle" w:date="2014-05-19T20:33:00Z">
        <w:r w:rsidDel="007F5696">
          <w:delText>ing</w:delText>
        </w:r>
      </w:del>
      <w:ins w:id="41" w:author="Derek Ogle" w:date="2014-05-19T20:34:00Z">
        <w:r w:rsidR="007F5696">
          <w:t xml:space="preserve"> </w:t>
        </w:r>
      </w:ins>
      <w:del w:id="42" w:author="Derek Ogle" w:date="2014-05-19T20:34:00Z">
        <w:r w:rsidDel="007F5696">
          <w:delText xml:space="preserve"> data </w:delText>
        </w:r>
      </w:del>
      <w:r>
        <w:t>summar</w:t>
      </w:r>
      <w:ins w:id="43" w:author="Derek Ogle" w:date="2014-05-19T20:34:00Z">
        <w:r w:rsidR="007F5696">
          <w:t>y tabl</w:t>
        </w:r>
      </w:ins>
      <w:del w:id="44" w:author="Derek Ogle" w:date="2014-05-19T20:34:00Z">
        <w:r w:rsidDel="007F5696">
          <w:delText>i</w:delText>
        </w:r>
      </w:del>
      <w:r>
        <w:t>es and figures</w:t>
      </w:r>
      <w:ins w:id="45" w:author="Derek Ogle" w:date="2014-05-19T20:34:00Z">
        <w:r w:rsidR="007F5696">
          <w:t xml:space="preserve"> from FM data</w:t>
        </w:r>
      </w:ins>
    </w:p>
    <w:p w:rsidR="005209AF" w:rsidRDefault="005209AF" w:rsidP="007F5696">
      <w:pPr>
        <w:pStyle w:val="ListParagraph"/>
        <w:numPr>
          <w:ilvl w:val="1"/>
          <w:numId w:val="3"/>
        </w:numPr>
        <w:pPrChange w:id="46" w:author="Derek Ogle" w:date="2014-05-19T20:34:00Z">
          <w:pPr>
            <w:pStyle w:val="ListParagraph"/>
            <w:numPr>
              <w:ilvl w:val="2"/>
              <w:numId w:val="3"/>
            </w:numPr>
            <w:ind w:left="2210" w:hanging="360"/>
          </w:pPr>
        </w:pPrChange>
      </w:pPr>
      <w:del w:id="47" w:author="Derek Ogle" w:date="2014-05-19T20:34:00Z">
        <w:r w:rsidDel="007F5696">
          <w:delText>Creating histograms</w:delText>
        </w:r>
      </w:del>
    </w:p>
    <w:p w:rsidR="005209AF" w:rsidRDefault="006F262C" w:rsidP="00B56E21">
      <w:pPr>
        <w:pStyle w:val="ListParagraph"/>
        <w:numPr>
          <w:ilvl w:val="1"/>
          <w:numId w:val="3"/>
        </w:numPr>
        <w:pPrChange w:id="48" w:author="Derek Ogle" w:date="2014-05-19T20:30:00Z">
          <w:pPr>
            <w:pStyle w:val="ListParagraph"/>
            <w:numPr>
              <w:ilvl w:val="2"/>
              <w:numId w:val="3"/>
            </w:numPr>
            <w:ind w:left="2210" w:hanging="360"/>
          </w:pPr>
        </w:pPrChange>
      </w:pPr>
      <w:ins w:id="49" w:author="Derek Ogle" w:date="2014-05-19T20:58:00Z">
        <w:r>
          <w:t>Computed b</w:t>
        </w:r>
      </w:ins>
      <w:del w:id="50" w:author="Derek Ogle" w:date="2014-05-19T20:58:00Z">
        <w:r w:rsidR="00550200" w:rsidDel="006F262C">
          <w:delText>B</w:delText>
        </w:r>
      </w:del>
      <w:r w:rsidR="00550200">
        <w:t>asic stat</w:t>
      </w:r>
      <w:ins w:id="51" w:author="Derek Ogle" w:date="2014-05-19T20:34:00Z">
        <w:r w:rsidR="007F5696">
          <w:t>i</w:t>
        </w:r>
      </w:ins>
      <w:r w:rsidR="00550200">
        <w:t>s</w:t>
      </w:r>
      <w:ins w:id="52" w:author="Derek Ogle" w:date="2014-05-19T20:35:00Z">
        <w:r w:rsidR="007F5696">
          <w:t>tical summaries of FM data</w:t>
        </w:r>
      </w:ins>
      <w:r w:rsidR="005209AF">
        <w:t xml:space="preserve"> </w:t>
      </w:r>
      <w:r w:rsidR="00550200">
        <w:t xml:space="preserve">(e.g., </w:t>
      </w:r>
      <w:r w:rsidR="005209AF">
        <w:t>regression, ANOVA</w:t>
      </w:r>
      <w:r w:rsidR="00550200">
        <w:t>)</w:t>
      </w:r>
    </w:p>
    <w:p w:rsidR="005209AF" w:rsidRDefault="005209AF" w:rsidP="005209AF">
      <w:pPr>
        <w:pStyle w:val="ListParagraph"/>
        <w:ind w:left="770"/>
      </w:pPr>
    </w:p>
    <w:p w:rsidR="005209AF" w:rsidRDefault="005209AF" w:rsidP="005209AF">
      <w:pPr>
        <w:pStyle w:val="ListParagraph"/>
        <w:numPr>
          <w:ilvl w:val="0"/>
          <w:numId w:val="3"/>
        </w:numPr>
      </w:pPr>
      <w:r>
        <w:t>Several (2-3) smaller, shorter (~2 hour) sessions during the Statewide</w:t>
      </w:r>
      <w:del w:id="53" w:author="Derek Ogle" w:date="2014-05-19T20:36:00Z">
        <w:r w:rsidDel="007F5696">
          <w:delText>. These sessions would be</w:delText>
        </w:r>
      </w:del>
      <w:r>
        <w:t xml:space="preserve"> on </w:t>
      </w:r>
      <w:ins w:id="54" w:author="Derek Ogle" w:date="2014-05-19T20:37:00Z">
        <w:r w:rsidR="007F5696">
          <w:t xml:space="preserve">more </w:t>
        </w:r>
      </w:ins>
      <w:r>
        <w:t xml:space="preserve">advanced </w:t>
      </w:r>
      <w:ins w:id="55" w:author="Derek Ogle" w:date="2014-05-19T20:37:00Z">
        <w:r w:rsidR="007F5696">
          <w:t>uses of R that are</w:t>
        </w:r>
      </w:ins>
      <w:del w:id="56" w:author="Derek Ogle" w:date="2014-05-19T20:37:00Z">
        <w:r w:rsidDel="007F5696">
          <w:delText>topics</w:delText>
        </w:r>
      </w:del>
      <w:r>
        <w:t xml:space="preserve"> tailored to specific user groups. </w:t>
      </w:r>
      <w:ins w:id="57" w:author="Derek Ogle" w:date="2014-05-19T20:37:00Z">
        <w:r w:rsidR="007F5696">
          <w:t xml:space="preserve"> </w:t>
        </w:r>
      </w:ins>
      <w:r>
        <w:t>We would meet with the relevant teams prior to the Statewide to tailor the workshop to their specific needs, WDNR data structure, and reporting requirements.</w:t>
      </w:r>
      <w:ins w:id="58" w:author="Derek Ogle" w:date="2014-05-19T20:37:00Z">
        <w:r w:rsidR="007F5696">
          <w:t xml:space="preserve">  Potential topics for these sessions include:</w:t>
        </w:r>
      </w:ins>
    </w:p>
    <w:p w:rsidR="005209AF" w:rsidRPr="005209AF" w:rsidDel="007F5696" w:rsidRDefault="005209AF" w:rsidP="0009777B">
      <w:pPr>
        <w:pStyle w:val="ListParagraph"/>
        <w:numPr>
          <w:ilvl w:val="2"/>
          <w:numId w:val="3"/>
        </w:numPr>
        <w:rPr>
          <w:del w:id="59" w:author="Derek Ogle" w:date="2014-05-19T20:38:00Z"/>
          <w:u w:val="single"/>
        </w:rPr>
        <w:pPrChange w:id="60" w:author="Derek Ogle" w:date="2014-05-19T20:38:00Z">
          <w:pPr>
            <w:pStyle w:val="ListParagraph"/>
            <w:numPr>
              <w:ilvl w:val="1"/>
              <w:numId w:val="3"/>
            </w:numPr>
            <w:ind w:left="1490" w:hanging="360"/>
          </w:pPr>
        </w:pPrChange>
      </w:pPr>
      <w:del w:id="61" w:author="Derek Ogle" w:date="2014-05-19T20:38:00Z">
        <w:r w:rsidDel="007F5696">
          <w:delText>Potential topics include:</w:delText>
        </w:r>
      </w:del>
    </w:p>
    <w:p w:rsidR="005209AF" w:rsidRPr="007F5696" w:rsidRDefault="0058515D" w:rsidP="007F5696">
      <w:pPr>
        <w:pStyle w:val="ListParagraph"/>
        <w:numPr>
          <w:ilvl w:val="1"/>
          <w:numId w:val="3"/>
        </w:numPr>
        <w:rPr>
          <w:u w:val="single"/>
          <w:rPrChange w:id="62" w:author="Derek Ogle" w:date="2014-05-19T20:38:00Z">
            <w:rPr>
              <w:u w:val="single"/>
            </w:rPr>
          </w:rPrChange>
        </w:rPr>
        <w:pPrChange w:id="63" w:author="Derek Ogle" w:date="2014-05-19T20:38:00Z">
          <w:pPr>
            <w:pStyle w:val="ListParagraph"/>
            <w:numPr>
              <w:ilvl w:val="2"/>
              <w:numId w:val="3"/>
            </w:numPr>
            <w:ind w:left="2210" w:hanging="360"/>
          </w:pPr>
        </w:pPrChange>
      </w:pPr>
      <w:r>
        <w:t>Age and growth</w:t>
      </w:r>
    </w:p>
    <w:p w:rsidR="00A02C03" w:rsidRDefault="0058515D" w:rsidP="007F5696">
      <w:pPr>
        <w:pStyle w:val="ListParagraph"/>
        <w:numPr>
          <w:ilvl w:val="1"/>
          <w:numId w:val="3"/>
        </w:numPr>
        <w:pPrChange w:id="64" w:author="Derek Ogle" w:date="2014-05-19T20:38:00Z">
          <w:pPr>
            <w:pStyle w:val="ListParagraph"/>
            <w:numPr>
              <w:ilvl w:val="2"/>
              <w:numId w:val="3"/>
            </w:numPr>
            <w:ind w:left="2210" w:hanging="360"/>
          </w:pPr>
        </w:pPrChange>
      </w:pPr>
      <w:r>
        <w:t xml:space="preserve">Population estimation </w:t>
      </w:r>
    </w:p>
    <w:p w:rsidR="00B675FA" w:rsidRDefault="005209AF" w:rsidP="007F5696">
      <w:pPr>
        <w:pStyle w:val="ListParagraph"/>
        <w:numPr>
          <w:ilvl w:val="1"/>
          <w:numId w:val="3"/>
        </w:numPr>
        <w:pPrChange w:id="65" w:author="Derek Ogle" w:date="2014-05-19T20:38:00Z">
          <w:pPr>
            <w:pStyle w:val="ListParagraph"/>
            <w:numPr>
              <w:ilvl w:val="2"/>
              <w:numId w:val="3"/>
            </w:numPr>
            <w:ind w:left="2210" w:hanging="360"/>
          </w:pPr>
        </w:pPrChange>
      </w:pPr>
      <w:r>
        <w:t>Advanced statistical methods</w:t>
      </w:r>
      <w:r w:rsidR="00550200">
        <w:t xml:space="preserve"> (e.g., multiple regression, multivariate analyses).</w:t>
      </w:r>
    </w:p>
    <w:p w:rsidR="005209AF" w:rsidRDefault="007F5696" w:rsidP="00A02C03">
      <w:ins w:id="66" w:author="Derek Ogle" w:date="2014-05-19T20:39:00Z">
        <w:r>
          <w:t>Our p</w:t>
        </w:r>
      </w:ins>
      <w:del w:id="67" w:author="Derek Ogle" w:date="2014-05-19T20:39:00Z">
        <w:r w:rsidR="005209AF" w:rsidDel="007F5696">
          <w:delText>P</w:delText>
        </w:r>
      </w:del>
      <w:r w:rsidR="005209AF">
        <w:t xml:space="preserve">revious </w:t>
      </w:r>
      <w:ins w:id="68" w:author="Derek Ogle" w:date="2014-05-19T20:38:00Z">
        <w:r>
          <w:t xml:space="preserve">discussions with Board members </w:t>
        </w:r>
      </w:ins>
      <w:ins w:id="69" w:author="Derek Ogle" w:date="2014-05-19T20:39:00Z">
        <w:r>
          <w:t xml:space="preserve">have </w:t>
        </w:r>
      </w:ins>
      <w:del w:id="70" w:author="Derek Ogle" w:date="2014-05-19T20:39:00Z">
        <w:r w:rsidR="005209AF" w:rsidDel="007F5696">
          <w:delText xml:space="preserve">interactions have </w:delText>
        </w:r>
      </w:del>
      <w:r w:rsidR="005209AF">
        <w:t xml:space="preserve">indicated </w:t>
      </w:r>
      <w:ins w:id="71" w:author="Derek Ogle" w:date="2014-05-19T20:39:00Z">
        <w:r>
          <w:t xml:space="preserve">that </w:t>
        </w:r>
      </w:ins>
      <w:r w:rsidR="005209AF">
        <w:t xml:space="preserve">the </w:t>
      </w:r>
      <w:ins w:id="72" w:author="Derek Ogle" w:date="2014-05-19T20:39:00Z">
        <w:r>
          <w:t>B</w:t>
        </w:r>
      </w:ins>
      <w:del w:id="73" w:author="Derek Ogle" w:date="2014-05-19T20:39:00Z">
        <w:r w:rsidR="005209AF" w:rsidDel="007F5696">
          <w:delText>b</w:delText>
        </w:r>
      </w:del>
      <w:r w:rsidR="005209AF">
        <w:t xml:space="preserve">oard is supportive of </w:t>
      </w:r>
      <w:del w:id="74" w:author="Derek Ogle" w:date="2014-05-19T20:59:00Z">
        <w:r w:rsidR="005209AF" w:rsidDel="006F262C">
          <w:delText>this idea</w:delText>
        </w:r>
      </w:del>
      <w:ins w:id="75" w:author="Derek Ogle" w:date="2014-05-19T20:59:00Z">
        <w:r w:rsidR="006F262C">
          <w:t>these workshops</w:t>
        </w:r>
      </w:ins>
      <w:bookmarkStart w:id="76" w:name="_GoBack"/>
      <w:bookmarkEnd w:id="76"/>
      <w:r w:rsidR="005209AF">
        <w:t xml:space="preserve"> in concept. </w:t>
      </w:r>
      <w:ins w:id="77" w:author="Derek Ogle" w:date="2014-05-19T20:39:00Z">
        <w:r>
          <w:t xml:space="preserve"> </w:t>
        </w:r>
      </w:ins>
      <w:r w:rsidR="005209AF">
        <w:t xml:space="preserve">We </w:t>
      </w:r>
      <w:ins w:id="78" w:author="Derek Ogle" w:date="2014-05-19T20:41:00Z">
        <w:r>
          <w:t xml:space="preserve">believe that the 2015 Statewide is the ideal time to move from concept to action and, thus, we </w:t>
        </w:r>
      </w:ins>
      <w:del w:id="79" w:author="Derek Ogle" w:date="2014-05-19T20:42:00Z">
        <w:r w:rsidR="005209AF" w:rsidDel="00D621BA">
          <w:delText xml:space="preserve">are now prepared to develop the specifics of the workshop, and </w:delText>
        </w:r>
      </w:del>
      <w:r w:rsidR="005209AF" w:rsidRPr="00550200">
        <w:rPr>
          <w:b/>
        </w:rPr>
        <w:t>request FM Board approval</w:t>
      </w:r>
      <w:ins w:id="80" w:author="Derek Ogle" w:date="2014-05-19T20:42:00Z">
        <w:r w:rsidR="00D621BA">
          <w:rPr>
            <w:b/>
          </w:rPr>
          <w:t xml:space="preserve"> to develop these workshops and</w:t>
        </w:r>
      </w:ins>
      <w:r w:rsidR="005209AF" w:rsidRPr="00550200">
        <w:rPr>
          <w:b/>
        </w:rPr>
        <w:t xml:space="preserve"> for the following</w:t>
      </w:r>
      <w:ins w:id="81" w:author="Derek Ogle" w:date="2014-05-19T20:44:00Z">
        <w:r w:rsidR="00D621BA">
          <w:rPr>
            <w:b/>
          </w:rPr>
          <w:t xml:space="preserve"> specific items</w:t>
        </w:r>
      </w:ins>
      <w:r w:rsidR="005209AF">
        <w:t>:</w:t>
      </w:r>
    </w:p>
    <w:p w:rsidR="00550200" w:rsidRDefault="00D621BA" w:rsidP="005209AF">
      <w:pPr>
        <w:pStyle w:val="ListParagraph"/>
        <w:numPr>
          <w:ilvl w:val="0"/>
          <w:numId w:val="4"/>
        </w:numPr>
        <w:rPr>
          <w:i/>
        </w:rPr>
      </w:pPr>
      <w:ins w:id="82" w:author="Derek Ogle" w:date="2014-05-19T20:44:00Z">
        <w:r>
          <w:rPr>
            <w:i/>
          </w:rPr>
          <w:t>Permission to w</w:t>
        </w:r>
      </w:ins>
      <w:del w:id="83" w:author="Derek Ogle" w:date="2014-05-19T20:44:00Z">
        <w:r w:rsidR="00A72A40" w:rsidRPr="00550200" w:rsidDel="00D621BA">
          <w:rPr>
            <w:i/>
          </w:rPr>
          <w:delText>W</w:delText>
        </w:r>
      </w:del>
      <w:r w:rsidR="00A72A40" w:rsidRPr="00550200">
        <w:rPr>
          <w:i/>
        </w:rPr>
        <w:t>ork</w:t>
      </w:r>
      <w:del w:id="84" w:author="Derek Ogle" w:date="2014-05-19T20:44:00Z">
        <w:r w:rsidR="00A72A40" w:rsidRPr="00550200" w:rsidDel="00D621BA">
          <w:rPr>
            <w:i/>
          </w:rPr>
          <w:delText>ing</w:delText>
        </w:r>
      </w:del>
      <w:r w:rsidR="00A72A40" w:rsidRPr="00550200">
        <w:rPr>
          <w:i/>
        </w:rPr>
        <w:t xml:space="preserve"> with the training team to </w:t>
      </w:r>
      <w:r w:rsidR="00550200">
        <w:rPr>
          <w:i/>
        </w:rPr>
        <w:t xml:space="preserve">get on </w:t>
      </w:r>
      <w:ins w:id="85" w:author="Derek Ogle" w:date="2014-05-19T20:44:00Z">
        <w:r>
          <w:rPr>
            <w:i/>
          </w:rPr>
          <w:t xml:space="preserve">the </w:t>
        </w:r>
      </w:ins>
      <w:proofErr w:type="gramStart"/>
      <w:r w:rsidR="00550200">
        <w:rPr>
          <w:i/>
        </w:rPr>
        <w:t>Statewide</w:t>
      </w:r>
      <w:proofErr w:type="gramEnd"/>
      <w:r w:rsidR="00550200">
        <w:rPr>
          <w:i/>
        </w:rPr>
        <w:t xml:space="preserve"> schedule</w:t>
      </w:r>
      <w:r w:rsidR="00A72A40" w:rsidRPr="00550200">
        <w:rPr>
          <w:i/>
        </w:rPr>
        <w:t xml:space="preserve"> and work out logistics</w:t>
      </w:r>
      <w:ins w:id="86" w:author="Derek Ogle" w:date="2014-05-19T20:45:00Z">
        <w:r>
          <w:rPr>
            <w:i/>
          </w:rPr>
          <w:t xml:space="preserve"> for the workshops</w:t>
        </w:r>
      </w:ins>
      <w:ins w:id="87" w:author="Derek Ogle" w:date="2014-05-19T20:46:00Z">
        <w:r>
          <w:rPr>
            <w:i/>
          </w:rPr>
          <w:t>.</w:t>
        </w:r>
      </w:ins>
    </w:p>
    <w:p w:rsidR="00A72A40" w:rsidRPr="00550200" w:rsidRDefault="00550200" w:rsidP="005209AF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>Work</w:t>
      </w:r>
      <w:del w:id="88" w:author="Derek Ogle" w:date="2014-05-19T20:45:00Z">
        <w:r w:rsidDel="00D621BA">
          <w:rPr>
            <w:i/>
          </w:rPr>
          <w:delText>ing</w:delText>
        </w:r>
      </w:del>
      <w:r>
        <w:rPr>
          <w:i/>
        </w:rPr>
        <w:t xml:space="preserve"> with other teams (e.g., database, age and growth) to develop specific agenda items</w:t>
      </w:r>
      <w:ins w:id="89" w:author="Derek Ogle" w:date="2014-05-19T20:45:00Z">
        <w:r w:rsidR="00D621BA">
          <w:rPr>
            <w:i/>
          </w:rPr>
          <w:t xml:space="preserve"> for the workshops</w:t>
        </w:r>
      </w:ins>
      <w:ins w:id="90" w:author="Derek Ogle" w:date="2014-05-19T20:46:00Z">
        <w:r w:rsidR="00D621BA">
          <w:rPr>
            <w:i/>
          </w:rPr>
          <w:t>.</w:t>
        </w:r>
      </w:ins>
      <w:del w:id="91" w:author="Derek Ogle" w:date="2014-05-19T20:46:00Z">
        <w:r w:rsidDel="00D621BA">
          <w:rPr>
            <w:i/>
          </w:rPr>
          <w:delText xml:space="preserve"> </w:delText>
        </w:r>
      </w:del>
    </w:p>
    <w:p w:rsidR="00A72A40" w:rsidRPr="00550200" w:rsidRDefault="00A72A40" w:rsidP="005209AF">
      <w:pPr>
        <w:pStyle w:val="ListParagraph"/>
        <w:numPr>
          <w:ilvl w:val="0"/>
          <w:numId w:val="4"/>
        </w:numPr>
        <w:rPr>
          <w:i/>
        </w:rPr>
      </w:pPr>
      <w:r w:rsidRPr="00550200">
        <w:rPr>
          <w:i/>
        </w:rPr>
        <w:t>Conduct</w:t>
      </w:r>
      <w:del w:id="92" w:author="Derek Ogle" w:date="2014-05-19T20:45:00Z">
        <w:r w:rsidRPr="00550200" w:rsidDel="00D621BA">
          <w:rPr>
            <w:i/>
          </w:rPr>
          <w:delText>ing</w:delText>
        </w:r>
      </w:del>
      <w:r w:rsidRPr="00550200">
        <w:rPr>
          <w:i/>
        </w:rPr>
        <w:t xml:space="preserve"> an email-based survey of supervisors, biologists, tech</w:t>
      </w:r>
      <w:ins w:id="93" w:author="Derek Ogle" w:date="2014-05-19T20:45:00Z">
        <w:r w:rsidR="00D621BA">
          <w:rPr>
            <w:i/>
          </w:rPr>
          <w:t>nician</w:t>
        </w:r>
      </w:ins>
      <w:r w:rsidRPr="00550200">
        <w:rPr>
          <w:i/>
        </w:rPr>
        <w:t>s, and research staff to ascertain their interest in th</w:t>
      </w:r>
      <w:ins w:id="94" w:author="Derek Ogle" w:date="2014-05-19T20:46:00Z">
        <w:r w:rsidR="00D621BA">
          <w:rPr>
            <w:i/>
          </w:rPr>
          <w:t>e</w:t>
        </w:r>
      </w:ins>
      <w:del w:id="95" w:author="Derek Ogle" w:date="2014-05-19T20:46:00Z">
        <w:r w:rsidRPr="00550200" w:rsidDel="00D621BA">
          <w:rPr>
            <w:i/>
          </w:rPr>
          <w:delText>i</w:delText>
        </w:r>
      </w:del>
      <w:r w:rsidRPr="00550200">
        <w:rPr>
          <w:i/>
        </w:rPr>
        <w:t>s</w:t>
      </w:r>
      <w:ins w:id="96" w:author="Derek Ogle" w:date="2014-05-19T20:46:00Z">
        <w:r w:rsidR="00D621BA">
          <w:rPr>
            <w:i/>
          </w:rPr>
          <w:t>e</w:t>
        </w:r>
      </w:ins>
      <w:r w:rsidRPr="00550200">
        <w:rPr>
          <w:i/>
        </w:rPr>
        <w:t xml:space="preserve"> workshop (to estimate attendance), their </w:t>
      </w:r>
      <w:ins w:id="97" w:author="Derek Ogle" w:date="2014-05-19T20:46:00Z">
        <w:r w:rsidR="00D621BA">
          <w:rPr>
            <w:i/>
          </w:rPr>
          <w:t xml:space="preserve">current </w:t>
        </w:r>
      </w:ins>
      <w:r w:rsidRPr="00550200">
        <w:rPr>
          <w:i/>
        </w:rPr>
        <w:t>level of experience using R, and the topics in which they are most interested.</w:t>
      </w:r>
    </w:p>
    <w:p w:rsidR="00550200" w:rsidRPr="00550200" w:rsidRDefault="00A72A40" w:rsidP="00550200">
      <w:pPr>
        <w:pStyle w:val="ListParagraph"/>
        <w:numPr>
          <w:ilvl w:val="0"/>
          <w:numId w:val="4"/>
        </w:numPr>
        <w:rPr>
          <w:i/>
        </w:rPr>
      </w:pPr>
      <w:r w:rsidRPr="00550200">
        <w:rPr>
          <w:i/>
        </w:rPr>
        <w:t>Travel for an additional day prior to the statewide for workshop attendees and trainers</w:t>
      </w:r>
      <w:ins w:id="98" w:author="Derek Ogle" w:date="2014-05-19T20:46:00Z">
        <w:r w:rsidR="00D621BA">
          <w:rPr>
            <w:i/>
          </w:rPr>
          <w:t>.</w:t>
        </w:r>
      </w:ins>
    </w:p>
    <w:p w:rsidR="00A72A40" w:rsidRPr="00550200" w:rsidRDefault="00A72A40" w:rsidP="005209AF">
      <w:pPr>
        <w:pStyle w:val="ListParagraph"/>
        <w:numPr>
          <w:ilvl w:val="0"/>
          <w:numId w:val="4"/>
        </w:numPr>
        <w:rPr>
          <w:i/>
        </w:rPr>
      </w:pPr>
      <w:r w:rsidRPr="00550200">
        <w:rPr>
          <w:i/>
        </w:rPr>
        <w:t>Contract to Derek Ogle for time spent preparing and leading the workshop</w:t>
      </w:r>
      <w:ins w:id="99" w:author="Derek Ogle" w:date="2014-05-19T20:46:00Z">
        <w:r w:rsidR="00D621BA">
          <w:rPr>
            <w:i/>
          </w:rPr>
          <w:t>s</w:t>
        </w:r>
      </w:ins>
      <w:r w:rsidRPr="00550200">
        <w:rPr>
          <w:i/>
        </w:rPr>
        <w:t xml:space="preserve"> ($1000+travel costs).</w:t>
      </w:r>
    </w:p>
    <w:p w:rsidR="00A72A40" w:rsidRDefault="00A72A40" w:rsidP="00A72A40">
      <w:r>
        <w:t xml:space="preserve">We </w:t>
      </w:r>
      <w:ins w:id="100" w:author="Derek Ogle" w:date="2014-05-19T20:47:00Z">
        <w:r w:rsidR="00D621BA">
          <w:t xml:space="preserve">anticipate that </w:t>
        </w:r>
      </w:ins>
      <w:del w:id="101" w:author="Derek Ogle" w:date="2014-05-19T20:47:00Z">
        <w:r w:rsidDel="00D621BA">
          <w:delText xml:space="preserve">hope </w:delText>
        </w:r>
      </w:del>
      <w:r>
        <w:t>th</w:t>
      </w:r>
      <w:ins w:id="102" w:author="Derek Ogle" w:date="2014-05-19T20:47:00Z">
        <w:r w:rsidR="00D621BA">
          <w:t>e</w:t>
        </w:r>
      </w:ins>
      <w:del w:id="103" w:author="Derek Ogle" w:date="2014-05-19T20:47:00Z">
        <w:r w:rsidDel="00D621BA">
          <w:delText>i</w:delText>
        </w:r>
      </w:del>
      <w:r>
        <w:t>s</w:t>
      </w:r>
      <w:ins w:id="104" w:author="Derek Ogle" w:date="2014-05-19T20:47:00Z">
        <w:r w:rsidR="00D621BA">
          <w:t>e</w:t>
        </w:r>
      </w:ins>
      <w:r>
        <w:t xml:space="preserve"> workshop</w:t>
      </w:r>
      <w:ins w:id="105" w:author="Derek Ogle" w:date="2014-05-19T20:47:00Z">
        <w:r w:rsidR="00D621BA">
          <w:t>s</w:t>
        </w:r>
      </w:ins>
      <w:r>
        <w:t xml:space="preserve"> will </w:t>
      </w:r>
      <w:del w:id="106" w:author="Derek Ogle" w:date="2014-05-19T20:47:00Z">
        <w:r w:rsidDel="00D621BA">
          <w:delText xml:space="preserve">serve as a jumping off point for </w:delText>
        </w:r>
      </w:del>
      <w:r>
        <w:t>get</w:t>
      </w:r>
      <w:del w:id="107" w:author="Derek Ogle" w:date="2014-05-19T20:47:00Z">
        <w:r w:rsidDel="00D621BA">
          <w:delText>ting</w:delText>
        </w:r>
      </w:del>
      <w:r>
        <w:t xml:space="preserve"> more DNR staff familiar with the capabilities and increase</w:t>
      </w:r>
      <w:ins w:id="108" w:author="Derek Ogle" w:date="2014-05-19T20:48:00Z">
        <w:r w:rsidR="00D621BA">
          <w:t>s</w:t>
        </w:r>
      </w:ins>
      <w:r>
        <w:t xml:space="preserve"> in efficiency that R provides. </w:t>
      </w:r>
      <w:ins w:id="109" w:author="Derek Ogle" w:date="2014-05-19T20:48:00Z">
        <w:r w:rsidR="00D621BA">
          <w:t xml:space="preserve"> </w:t>
        </w:r>
      </w:ins>
      <w:del w:id="110" w:author="Derek Ogle" w:date="2014-05-19T20:49:00Z">
        <w:r w:rsidDel="00D621BA">
          <w:delText>If this workshop goes well, w</w:delText>
        </w:r>
      </w:del>
      <w:ins w:id="111" w:author="Derek Ogle" w:date="2014-05-19T20:49:00Z">
        <w:r w:rsidR="00D621BA">
          <w:t>W</w:t>
        </w:r>
      </w:ins>
      <w:r>
        <w:t xml:space="preserve">e </w:t>
      </w:r>
      <w:del w:id="112" w:author="Derek Ogle" w:date="2014-05-19T20:49:00Z">
        <w:r w:rsidDel="00D621BA">
          <w:delText xml:space="preserve">would </w:delText>
        </w:r>
      </w:del>
      <w:r>
        <w:t>hope to conduct fu</w:t>
      </w:r>
      <w:ins w:id="113" w:author="Derek Ogle" w:date="2014-05-19T20:49:00Z">
        <w:r w:rsidR="00D621BA">
          <w:t>ture</w:t>
        </w:r>
      </w:ins>
      <w:del w:id="114" w:author="Derek Ogle" w:date="2014-05-19T20:49:00Z">
        <w:r w:rsidDel="00D621BA">
          <w:delText>rther</w:delText>
        </w:r>
      </w:del>
      <w:r>
        <w:t xml:space="preserve"> trainings</w:t>
      </w:r>
      <w:ins w:id="115" w:author="Derek Ogle" w:date="2014-05-19T20:50:00Z">
        <w:r w:rsidR="00D621BA">
          <w:t>, tailored to meet DNR needs,</w:t>
        </w:r>
      </w:ins>
      <w:r>
        <w:t xml:space="preserve"> </w:t>
      </w:r>
      <w:ins w:id="116" w:author="Derek Ogle" w:date="2014-05-19T20:49:00Z">
        <w:r w:rsidR="00D621BA">
          <w:t>so that users can capitalize on what was learned in these workshops, become more proficient in the use of R, and identify other areas where R can improve reporting and efficiency</w:t>
        </w:r>
      </w:ins>
      <w:del w:id="117" w:author="Derek Ogle" w:date="2014-05-19T20:51:00Z">
        <w:r w:rsidDel="00D621BA">
          <w:delText>in the future tailored to the needs of the agency</w:delText>
        </w:r>
      </w:del>
      <w:r>
        <w:t>.</w:t>
      </w:r>
    </w:p>
    <w:sectPr w:rsidR="00A72A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C0C" w:rsidRDefault="00744C0C" w:rsidP="007D2E58">
      <w:pPr>
        <w:spacing w:after="0" w:line="240" w:lineRule="auto"/>
      </w:pPr>
      <w:r>
        <w:separator/>
      </w:r>
    </w:p>
  </w:endnote>
  <w:endnote w:type="continuationSeparator" w:id="0">
    <w:p w:rsidR="00744C0C" w:rsidRDefault="00744C0C" w:rsidP="007D2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C0C" w:rsidRDefault="00744C0C" w:rsidP="007D2E58">
      <w:pPr>
        <w:spacing w:after="0" w:line="240" w:lineRule="auto"/>
      </w:pPr>
      <w:r>
        <w:separator/>
      </w:r>
    </w:p>
  </w:footnote>
  <w:footnote w:type="continuationSeparator" w:id="0">
    <w:p w:rsidR="00744C0C" w:rsidRDefault="00744C0C" w:rsidP="007D2E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E58" w:rsidRDefault="007D2E58">
    <w:pPr>
      <w:pStyle w:val="Header"/>
    </w:pPr>
    <w:r>
      <w:t>FM Board request: Statewide meeting R workshop</w:t>
    </w:r>
  </w:p>
  <w:p w:rsidR="007D2E58" w:rsidRDefault="007D2E58">
    <w:pPr>
      <w:pStyle w:val="Header"/>
    </w:pPr>
    <w:r>
      <w:t xml:space="preserve">Gretchen Hansen (DNR Science Services), Max Wolter (DNR Fish </w:t>
    </w:r>
    <w:r w:rsidR="005209AF">
      <w:t>mgmt.</w:t>
    </w:r>
    <w:r>
      <w:t>), Derek Ogle (Northland College</w:t>
    </w:r>
    <w:ins w:id="118" w:author="Derek Ogle" w:date="2014-05-19T20:24:00Z">
      <w:r w:rsidR="00B56E21">
        <w:t>)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405A3"/>
    <w:multiLevelType w:val="hybridMultilevel"/>
    <w:tmpl w:val="EB5C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42AE4"/>
    <w:multiLevelType w:val="hybridMultilevel"/>
    <w:tmpl w:val="6192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65E55"/>
    <w:multiLevelType w:val="hybridMultilevel"/>
    <w:tmpl w:val="58342F70"/>
    <w:lvl w:ilvl="0" w:tplc="0409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3">
    <w:nsid w:val="16BD0C7A"/>
    <w:multiLevelType w:val="hybridMultilevel"/>
    <w:tmpl w:val="B70E1C7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2BAA625A"/>
    <w:multiLevelType w:val="hybridMultilevel"/>
    <w:tmpl w:val="988813B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rek Ogle">
    <w15:presenceInfo w15:providerId="AD" w15:userId="S-1-5-21-13063905-244721983-281947949-10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15D"/>
    <w:rsid w:val="005209AF"/>
    <w:rsid w:val="00550200"/>
    <w:rsid w:val="0058515D"/>
    <w:rsid w:val="005D43EE"/>
    <w:rsid w:val="006F262C"/>
    <w:rsid w:val="00744C0C"/>
    <w:rsid w:val="0077304A"/>
    <w:rsid w:val="007D2E58"/>
    <w:rsid w:val="007F5696"/>
    <w:rsid w:val="00A02C03"/>
    <w:rsid w:val="00A72A40"/>
    <w:rsid w:val="00B56E21"/>
    <w:rsid w:val="00B675FA"/>
    <w:rsid w:val="00D621BA"/>
    <w:rsid w:val="00EE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167EB6-9911-490C-83AF-86A16A778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E58"/>
  </w:style>
  <w:style w:type="paragraph" w:styleId="Footer">
    <w:name w:val="footer"/>
    <w:basedOn w:val="Normal"/>
    <w:link w:val="FooterChar"/>
    <w:uiPriority w:val="99"/>
    <w:unhideWhenUsed/>
    <w:rsid w:val="007D2E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DNR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Gretchen Hansen</dc:creator>
  <cp:lastModifiedBy>Derek Ogle</cp:lastModifiedBy>
  <cp:revision>2</cp:revision>
  <dcterms:created xsi:type="dcterms:W3CDTF">2014-05-20T02:02:00Z</dcterms:created>
  <dcterms:modified xsi:type="dcterms:W3CDTF">2014-05-20T02:02:00Z</dcterms:modified>
</cp:coreProperties>
</file>